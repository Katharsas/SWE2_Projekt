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C0" w:rsidRPr="00ED150A" w:rsidRDefault="008A41C0">
      <w:pPr>
        <w:rPr>
          <w:b/>
          <w:sz w:val="28"/>
          <w:lang w:val="en-US"/>
        </w:rPr>
      </w:pPr>
      <w:r w:rsidRPr="00ED150A">
        <w:rPr>
          <w:b/>
          <w:sz w:val="28"/>
          <w:lang w:val="en-US"/>
        </w:rPr>
        <w:t>Prof. Dr. Martin Thost</w:t>
      </w:r>
    </w:p>
    <w:p w:rsidR="008A41C0" w:rsidRPr="00ED150A" w:rsidRDefault="008A41C0">
      <w:pPr>
        <w:rPr>
          <w:b/>
          <w:sz w:val="28"/>
          <w:lang w:val="en-US"/>
        </w:rPr>
      </w:pPr>
      <w:r w:rsidRPr="00ED150A">
        <w:rPr>
          <w:b/>
          <w:sz w:val="28"/>
          <w:lang w:val="en-US"/>
        </w:rPr>
        <w:t>Software Engineering</w:t>
      </w:r>
      <w:r w:rsidR="00DB470A" w:rsidRPr="00ED150A">
        <w:rPr>
          <w:b/>
          <w:sz w:val="28"/>
          <w:lang w:val="en-US"/>
        </w:rPr>
        <w:t xml:space="preserve"> 2</w:t>
      </w:r>
    </w:p>
    <w:p w:rsidR="008A41C0" w:rsidRPr="00ED150A" w:rsidRDefault="008A41C0">
      <w:pPr>
        <w:rPr>
          <w:b/>
          <w:sz w:val="28"/>
          <w:lang w:val="en-US"/>
        </w:rPr>
      </w:pPr>
    </w:p>
    <w:p w:rsidR="008A41C0" w:rsidRPr="00ED150A" w:rsidRDefault="008A41C0">
      <w:pPr>
        <w:rPr>
          <w:b/>
          <w:sz w:val="28"/>
          <w:lang w:val="en-US"/>
        </w:rPr>
      </w:pPr>
    </w:p>
    <w:p w:rsidR="008A41C0" w:rsidRDefault="008A41C0">
      <w:pPr>
        <w:rPr>
          <w:b/>
          <w:sz w:val="28"/>
        </w:rPr>
      </w:pPr>
      <w:r>
        <w:rPr>
          <w:b/>
          <w:sz w:val="28"/>
        </w:rPr>
        <w:t>Aufgabenstellung</w:t>
      </w:r>
    </w:p>
    <w:p w:rsidR="008A41C0" w:rsidRDefault="008A41C0">
      <w:pPr>
        <w:rPr>
          <w:b/>
          <w:sz w:val="28"/>
        </w:rPr>
      </w:pPr>
    </w:p>
    <w:p w:rsidR="008A41C0" w:rsidRDefault="008A41C0">
      <w:pPr>
        <w:rPr>
          <w:b/>
          <w:sz w:val="28"/>
        </w:rPr>
      </w:pPr>
    </w:p>
    <w:p w:rsidR="00A67EDD" w:rsidRDefault="008A41C0">
      <w:r>
        <w:t xml:space="preserve">Lernziel: Die Teilnehmer </w:t>
      </w:r>
      <w:r w:rsidR="008D7BEF">
        <w:t>können ein Softwareprojekt</w:t>
      </w:r>
      <w:r>
        <w:t xml:space="preserve"> </w:t>
      </w:r>
      <w:r w:rsidR="008D7BEF">
        <w:t>bis zur bis zur Phase der Installation durchführen</w:t>
      </w:r>
      <w:r>
        <w:t>.</w:t>
      </w:r>
      <w:r w:rsidR="008D7BEF">
        <w:t xml:space="preserve"> </w:t>
      </w:r>
    </w:p>
    <w:p w:rsidR="00A67EDD" w:rsidRDefault="00A67EDD"/>
    <w:p w:rsidR="00AD74CB" w:rsidRDefault="008A41C0">
      <w:r>
        <w:t xml:space="preserve">Bilden Sie </w:t>
      </w:r>
      <w:r w:rsidR="00857321">
        <w:t>eine Projektg</w:t>
      </w:r>
      <w:r>
        <w:t xml:space="preserve">ruppe </w:t>
      </w:r>
      <w:r w:rsidR="00857321">
        <w:t>oder führen Sie Ihr Projekt alleine durch</w:t>
      </w:r>
      <w:r>
        <w:t xml:space="preserve">. Suchen Sie sich einen Bereich für das zu liefernde System (Beispiele finden Sie in der Datei „Beispielthemen.doc“). </w:t>
      </w:r>
    </w:p>
    <w:p w:rsidR="008A41C0" w:rsidRDefault="00327F9D">
      <w:r>
        <w:t xml:space="preserve"> </w:t>
      </w:r>
    </w:p>
    <w:p w:rsidR="00AD74CB" w:rsidRDefault="00AD74CB" w:rsidP="00AD74CB">
      <w:r>
        <w:t>Führen Sie das Projekt nach dem in der Datei „</w:t>
      </w:r>
      <w:r w:rsidRPr="006B6A7F">
        <w:t>Vorgehensmodell für das Übungsprojekt.xls</w:t>
      </w:r>
      <w:r>
        <w:t xml:space="preserve">“ dargestellten </w:t>
      </w:r>
      <w:r w:rsidRPr="006B6A7F">
        <w:t>Vorgehensmodell</w:t>
      </w:r>
      <w:r>
        <w:t xml:space="preserve"> durch.</w:t>
      </w:r>
      <w:r w:rsidR="006049AA">
        <w:t xml:space="preserve"> </w:t>
      </w:r>
    </w:p>
    <w:p w:rsidR="005D0C76" w:rsidRDefault="005D0C76" w:rsidP="00AD74CB"/>
    <w:p w:rsidR="005D0C76" w:rsidRDefault="005D0C76" w:rsidP="005D0C76">
      <w:pPr>
        <w:rPr>
          <w:color w:val="FF0000"/>
          <w:sz w:val="28"/>
          <w:szCs w:val="28"/>
          <w:u w:val="single"/>
        </w:rPr>
      </w:pPr>
      <w:r w:rsidRPr="00A80DBD">
        <w:rPr>
          <w:color w:val="FF0000"/>
          <w:sz w:val="28"/>
          <w:szCs w:val="28"/>
          <w:u w:val="single"/>
        </w:rPr>
        <w:t xml:space="preserve">! </w:t>
      </w:r>
      <w:ins w:id="0" w:author="t" w:date="2007-10-01T15:23:00Z">
        <w:r w:rsidRPr="00A80DBD">
          <w:rPr>
            <w:color w:val="FF0000"/>
            <w:sz w:val="28"/>
            <w:szCs w:val="28"/>
            <w:u w:val="single"/>
          </w:rPr>
          <w:t xml:space="preserve"> Die Diagramme sind mit de</w:t>
        </w:r>
      </w:ins>
      <w:r w:rsidR="001C1ACC">
        <w:rPr>
          <w:color w:val="FF0000"/>
          <w:sz w:val="28"/>
          <w:szCs w:val="28"/>
          <w:u w:val="single"/>
        </w:rPr>
        <w:t>n</w:t>
      </w:r>
      <w:ins w:id="1" w:author="t" w:date="2007-10-01T15:23:00Z">
        <w:r w:rsidRPr="00A80DBD">
          <w:rPr>
            <w:color w:val="FF0000"/>
            <w:sz w:val="28"/>
            <w:szCs w:val="28"/>
            <w:u w:val="single"/>
          </w:rPr>
          <w:t xml:space="preserve"> CASE-Tool</w:t>
        </w:r>
      </w:ins>
      <w:r w:rsidR="001C1ACC">
        <w:rPr>
          <w:color w:val="FF0000"/>
          <w:sz w:val="28"/>
          <w:szCs w:val="28"/>
          <w:u w:val="single"/>
        </w:rPr>
        <w:t>s</w:t>
      </w:r>
      <w:ins w:id="2" w:author="t" w:date="2007-10-01T15:23:00Z">
        <w:r w:rsidRPr="00A80DBD">
          <w:rPr>
            <w:color w:val="FF0000"/>
            <w:sz w:val="28"/>
            <w:szCs w:val="28"/>
            <w:u w:val="single"/>
          </w:rPr>
          <w:t xml:space="preserve"> Star-UML </w:t>
        </w:r>
      </w:ins>
      <w:r w:rsidRPr="00A80DBD">
        <w:rPr>
          <w:color w:val="FF0000"/>
          <w:sz w:val="28"/>
          <w:szCs w:val="28"/>
          <w:u w:val="single"/>
        </w:rPr>
        <w:t xml:space="preserve">oder Visual </w:t>
      </w:r>
      <w:proofErr w:type="spellStart"/>
      <w:r w:rsidRPr="00A80DBD">
        <w:rPr>
          <w:color w:val="FF0000"/>
          <w:sz w:val="28"/>
          <w:szCs w:val="28"/>
          <w:u w:val="single"/>
        </w:rPr>
        <w:t>Paradigm</w:t>
      </w:r>
      <w:proofErr w:type="spellEnd"/>
      <w:r w:rsidRPr="00A80DBD">
        <w:rPr>
          <w:color w:val="FF0000"/>
          <w:sz w:val="28"/>
          <w:szCs w:val="28"/>
          <w:u w:val="single"/>
        </w:rPr>
        <w:t xml:space="preserve"> </w:t>
      </w:r>
      <w:ins w:id="3" w:author="t" w:date="2007-10-01T15:23:00Z">
        <w:r w:rsidRPr="00A80DBD">
          <w:rPr>
            <w:color w:val="FF0000"/>
            <w:sz w:val="28"/>
            <w:szCs w:val="28"/>
            <w:u w:val="single"/>
          </w:rPr>
          <w:t xml:space="preserve">zu erstellen. </w:t>
        </w:r>
      </w:ins>
      <w:r w:rsidR="007C0A34">
        <w:rPr>
          <w:color w:val="FF0000"/>
          <w:sz w:val="28"/>
          <w:szCs w:val="28"/>
          <w:u w:val="single"/>
        </w:rPr>
        <w:t xml:space="preserve"> Diese sind auch für MAC und Linux erhältlich.</w:t>
      </w:r>
    </w:p>
    <w:p w:rsidR="008B1007" w:rsidRDefault="008B1007" w:rsidP="005D0C76">
      <w:pPr>
        <w:rPr>
          <w:color w:val="FF0000"/>
          <w:sz w:val="28"/>
          <w:szCs w:val="28"/>
          <w:u w:val="single"/>
        </w:rPr>
      </w:pPr>
    </w:p>
    <w:p w:rsidR="003D206E" w:rsidRPr="008B1007" w:rsidRDefault="008B1007" w:rsidP="008B1007">
      <w:pPr>
        <w:numPr>
          <w:ilvl w:val="0"/>
          <w:numId w:val="3"/>
        </w:numPr>
        <w:rPr>
          <w:color w:val="FF0000"/>
          <w:sz w:val="28"/>
          <w:szCs w:val="28"/>
          <w:u w:val="single"/>
        </w:rPr>
      </w:pPr>
      <w:proofErr w:type="spellStart"/>
      <w:r w:rsidRPr="008B1007">
        <w:rPr>
          <w:color w:val="FF0000"/>
          <w:sz w:val="28"/>
          <w:szCs w:val="28"/>
          <w:u w:val="single"/>
        </w:rPr>
        <w:t>StarUML</w:t>
      </w:r>
      <w:proofErr w:type="spellEnd"/>
    </w:p>
    <w:p w:rsidR="003D206E" w:rsidRPr="008B1007" w:rsidRDefault="006364A9" w:rsidP="008B1007">
      <w:pPr>
        <w:numPr>
          <w:ilvl w:val="0"/>
          <w:numId w:val="3"/>
        </w:numPr>
        <w:rPr>
          <w:color w:val="FF0000"/>
          <w:sz w:val="28"/>
          <w:szCs w:val="28"/>
          <w:u w:val="single"/>
        </w:rPr>
      </w:pPr>
      <w:hyperlink r:id="rId6" w:history="1">
        <w:r w:rsidR="001C1ACC" w:rsidRPr="008B1007">
          <w:rPr>
            <w:rStyle w:val="Hyperlink"/>
            <w:sz w:val="28"/>
            <w:szCs w:val="28"/>
          </w:rPr>
          <w:t>http://staruml.io/</w:t>
        </w:r>
      </w:hyperlink>
    </w:p>
    <w:p w:rsidR="003D206E" w:rsidRPr="008B1007" w:rsidRDefault="008B1007" w:rsidP="008B1007">
      <w:pPr>
        <w:numPr>
          <w:ilvl w:val="0"/>
          <w:numId w:val="3"/>
        </w:numPr>
        <w:rPr>
          <w:color w:val="FF0000"/>
          <w:sz w:val="28"/>
          <w:szCs w:val="28"/>
          <w:u w:val="single"/>
        </w:rPr>
      </w:pPr>
      <w:r w:rsidRPr="008B1007">
        <w:rPr>
          <w:color w:val="FF0000"/>
          <w:sz w:val="28"/>
          <w:szCs w:val="28"/>
          <w:u w:val="single"/>
        </w:rPr>
        <w:t>Oder Visual-</w:t>
      </w:r>
      <w:proofErr w:type="spellStart"/>
      <w:r w:rsidRPr="008B1007">
        <w:rPr>
          <w:color w:val="FF0000"/>
          <w:sz w:val="28"/>
          <w:szCs w:val="28"/>
          <w:u w:val="single"/>
        </w:rPr>
        <w:t>Paradigm</w:t>
      </w:r>
      <w:proofErr w:type="spellEnd"/>
    </w:p>
    <w:p w:rsidR="003D206E" w:rsidRPr="008B1007" w:rsidRDefault="006364A9" w:rsidP="008B1007">
      <w:pPr>
        <w:numPr>
          <w:ilvl w:val="0"/>
          <w:numId w:val="3"/>
        </w:numPr>
        <w:rPr>
          <w:color w:val="FF0000"/>
          <w:sz w:val="28"/>
          <w:szCs w:val="28"/>
          <w:u w:val="single"/>
        </w:rPr>
      </w:pPr>
      <w:hyperlink r:id="rId7" w:history="1">
        <w:r w:rsidR="001C1ACC" w:rsidRPr="008B1007">
          <w:rPr>
            <w:rStyle w:val="Hyperlink"/>
            <w:sz w:val="28"/>
            <w:szCs w:val="28"/>
          </w:rPr>
          <w:t>http://www.visual-paradigm.com/download/vpuml.jsp</w:t>
        </w:r>
      </w:hyperlink>
    </w:p>
    <w:p w:rsidR="008B1007" w:rsidRPr="00A80DBD" w:rsidRDefault="008B1007" w:rsidP="005D0C76">
      <w:pPr>
        <w:rPr>
          <w:color w:val="FF0000"/>
          <w:sz w:val="28"/>
          <w:szCs w:val="28"/>
          <w:u w:val="single"/>
        </w:rPr>
      </w:pPr>
    </w:p>
    <w:p w:rsidR="00206815" w:rsidRDefault="00206815" w:rsidP="00AD74CB"/>
    <w:p w:rsidR="00206815" w:rsidRDefault="00206815" w:rsidP="00206815">
      <w:r>
        <w:t xml:space="preserve">Per Email abzugeben ist das installationsreife Programm und ein Projektbericht, gegliedert wie das Vorgehensmodell, der die Einzelergebnisse enthält (also Lastenheft, Diagramme reinkopieren). Die </w:t>
      </w:r>
      <w:r w:rsidR="006364A9">
        <w:t>CASE-Tool-Datei</w:t>
      </w:r>
      <w:r w:rsidR="006364A9">
        <w:t xml:space="preserve"> und der Quellcode </w:t>
      </w:r>
      <w:bookmarkStart w:id="4" w:name="_GoBack"/>
      <w:bookmarkEnd w:id="4"/>
      <w:proofErr w:type="gramStart"/>
      <w:r w:rsidR="006364A9">
        <w:t>ist</w:t>
      </w:r>
      <w:proofErr w:type="gramEnd"/>
      <w:r>
        <w:t xml:space="preserve"> zusätzlich einzureichen.</w:t>
      </w:r>
    </w:p>
    <w:p w:rsidR="00206815" w:rsidRDefault="00206815" w:rsidP="00206815"/>
    <w:p w:rsidR="00206815" w:rsidRDefault="00206815" w:rsidP="00AD74CB"/>
    <w:p w:rsidR="00327F9D" w:rsidRDefault="00327F9D"/>
    <w:p w:rsidR="00206815" w:rsidRPr="00206815" w:rsidRDefault="00206815">
      <w:pPr>
        <w:rPr>
          <w:b/>
        </w:rPr>
      </w:pPr>
      <w:r w:rsidRPr="00206815">
        <w:rPr>
          <w:b/>
        </w:rPr>
        <w:t>Quantitative Vorgaben:</w:t>
      </w:r>
    </w:p>
    <w:p w:rsidR="00206815" w:rsidRDefault="00206815"/>
    <w:p w:rsidR="00857321" w:rsidRDefault="00857321">
      <w:r w:rsidRPr="00857321">
        <w:rPr>
          <w:b/>
        </w:rPr>
        <w:t>Pro</w:t>
      </w:r>
      <w:r>
        <w:t xml:space="preserve"> Gruppenmitglied</w:t>
      </w:r>
      <w:r w:rsidR="00BC26A5">
        <w:t xml:space="preserve"> mindestens</w:t>
      </w:r>
      <w:r>
        <w:t>:</w:t>
      </w:r>
    </w:p>
    <w:p w:rsidR="00857321" w:rsidRDefault="00857321"/>
    <w:p w:rsidR="00206815" w:rsidRDefault="003F1E2C">
      <w:r>
        <w:t xml:space="preserve">Modell: </w:t>
      </w:r>
      <w:r w:rsidR="00857321">
        <w:t>10 Diagramme</w:t>
      </w:r>
    </w:p>
    <w:p w:rsidR="00857321" w:rsidRDefault="00857321">
      <w:r>
        <w:t>Klassendiagramm: 5 Klassen (ohne Interfaceklassen!)</w:t>
      </w:r>
    </w:p>
    <w:p w:rsidR="00857321" w:rsidRDefault="00DB470A">
      <w:r>
        <w:t xml:space="preserve">Quellcode: </w:t>
      </w:r>
      <w:r w:rsidR="00ED150A">
        <w:t xml:space="preserve">Pro Person sollten 2 </w:t>
      </w:r>
      <w:proofErr w:type="spellStart"/>
      <w:r w:rsidR="00ED150A">
        <w:t>Use</w:t>
      </w:r>
      <w:proofErr w:type="spellEnd"/>
      <w:r w:rsidR="00ED150A">
        <w:t>-Cases realisiert werden</w:t>
      </w:r>
      <w:r w:rsidR="000C0656">
        <w:t>.</w:t>
      </w:r>
    </w:p>
    <w:p w:rsidR="00206815" w:rsidRDefault="00206815"/>
    <w:p w:rsidR="00327F9D" w:rsidRDefault="00C75AD1">
      <w:r>
        <w:t xml:space="preserve">Jedes der </w:t>
      </w:r>
      <w:r w:rsidR="0020495C">
        <w:t>in der „</w:t>
      </w:r>
      <w:r w:rsidR="00733BA9" w:rsidRPr="00733BA9">
        <w:t>Vorgehensmodell für das Übungsprojekt.xls</w:t>
      </w:r>
      <w:r w:rsidR="0020495C">
        <w:t xml:space="preserve">“ genannten </w:t>
      </w:r>
      <w:r w:rsidR="00733BA9">
        <w:t xml:space="preserve">Datei erwähnten </w:t>
      </w:r>
      <w:r w:rsidR="0020495C">
        <w:t xml:space="preserve">Diagramme muss mindestens einmal </w:t>
      </w:r>
      <w:r w:rsidR="00B57475">
        <w:t xml:space="preserve">pro Projekt </w:t>
      </w:r>
      <w:r w:rsidR="0020495C">
        <w:t>vertreten sein.</w:t>
      </w:r>
    </w:p>
    <w:p w:rsidR="00975E68" w:rsidRDefault="00975E68"/>
    <w:p w:rsidR="00975E68" w:rsidRDefault="008A41C0" w:rsidP="00975E68">
      <w:pPr>
        <w:rPr>
          <w:color w:val="000000"/>
        </w:rPr>
      </w:pPr>
      <w:r>
        <w:t>Nach Abschluss der letzten Phase wird das Projekt vom Dozenten abgenommen.</w:t>
      </w:r>
      <w:r w:rsidR="00975E68" w:rsidRPr="00F43B20">
        <w:rPr>
          <w:color w:val="000000"/>
        </w:rPr>
        <w:t xml:space="preserve"> </w:t>
      </w:r>
    </w:p>
    <w:p w:rsidR="00392FA6" w:rsidRDefault="00392FA6" w:rsidP="00975E68">
      <w:pPr>
        <w:rPr>
          <w:color w:val="000000"/>
        </w:rPr>
      </w:pPr>
    </w:p>
    <w:p w:rsidR="00392FA6" w:rsidRDefault="00392FA6" w:rsidP="00975E68">
      <w:pPr>
        <w:rPr>
          <w:color w:val="000000"/>
        </w:rPr>
      </w:pPr>
      <w:r>
        <w:rPr>
          <w:color w:val="000000"/>
        </w:rPr>
        <w:t>Abzugeben ist ein gezippter Ordner ausschließlich per Email</w:t>
      </w:r>
      <w:r w:rsidR="003353C8">
        <w:rPr>
          <w:color w:val="000000"/>
        </w:rPr>
        <w:t xml:space="preserve"> (kein Papier, Datenträger und auch nicht mit USB-Stick vorbeikommen, falls zu groß über S-Laufwerk übergeben)</w:t>
      </w:r>
      <w:r>
        <w:rPr>
          <w:color w:val="000000"/>
        </w:rPr>
        <w:t xml:space="preserve">. Bitte senden Sie die Mail auch </w:t>
      </w:r>
      <w:r w:rsidR="003353C8">
        <w:rPr>
          <w:color w:val="000000"/>
        </w:rPr>
        <w:t xml:space="preserve">an einen Gruppenkollegen, um zu überprüfen, </w:t>
      </w:r>
      <w:r w:rsidR="00444BF5">
        <w:rPr>
          <w:color w:val="000000"/>
        </w:rPr>
        <w:t>ob</w:t>
      </w:r>
      <w:r w:rsidR="003353C8">
        <w:rPr>
          <w:color w:val="000000"/>
        </w:rPr>
        <w:t xml:space="preserve"> der Anhang auch lesbar ist.</w:t>
      </w:r>
    </w:p>
    <w:p w:rsidR="00392FA6" w:rsidRDefault="00392FA6" w:rsidP="00975E68">
      <w:pPr>
        <w:rPr>
          <w:color w:val="000000"/>
        </w:rPr>
      </w:pPr>
    </w:p>
    <w:p w:rsidR="00ED7451" w:rsidRDefault="00ED7451" w:rsidP="00975E68">
      <w:pPr>
        <w:rPr>
          <w:color w:val="000000"/>
        </w:rPr>
      </w:pPr>
      <w:r>
        <w:rPr>
          <w:color w:val="000000"/>
        </w:rPr>
        <w:t>Der gezippte Ordner sollte ent</w:t>
      </w:r>
      <w:r w:rsidR="003D03BE">
        <w:rPr>
          <w:color w:val="000000"/>
        </w:rPr>
        <w:t>h</w:t>
      </w:r>
      <w:r>
        <w:rPr>
          <w:color w:val="000000"/>
        </w:rPr>
        <w:t>alten:</w:t>
      </w:r>
    </w:p>
    <w:p w:rsidR="00ED7451" w:rsidRDefault="00ED7451" w:rsidP="00975E68">
      <w:pPr>
        <w:rPr>
          <w:color w:val="000000"/>
        </w:rPr>
      </w:pPr>
    </w:p>
    <w:p w:rsidR="00ED7451" w:rsidRDefault="00ED7451" w:rsidP="00ED7451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Studienarbeit</w:t>
      </w:r>
      <w:r w:rsidR="00392FA6">
        <w:rPr>
          <w:color w:val="000000"/>
        </w:rPr>
        <w:t xml:space="preserve">  (Im Dateinamen der Studienarbeit sollten die Nachnamen aller Gruppenmitglieder enthalten sein.)</w:t>
      </w:r>
    </w:p>
    <w:p w:rsidR="00ED7451" w:rsidRDefault="00ED7451" w:rsidP="00ED7451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CASE-Tool Projektdatei (</w:t>
      </w:r>
      <w:ins w:id="5" w:author="t" w:date="2007-10-01T15:23:00Z">
        <w:r w:rsidRPr="00A80DBD">
          <w:rPr>
            <w:color w:val="FF0000"/>
            <w:sz w:val="28"/>
            <w:szCs w:val="28"/>
            <w:u w:val="single"/>
          </w:rPr>
          <w:t xml:space="preserve">Star-UML </w:t>
        </w:r>
      </w:ins>
      <w:r w:rsidRPr="00A80DBD">
        <w:rPr>
          <w:color w:val="FF0000"/>
          <w:sz w:val="28"/>
          <w:szCs w:val="28"/>
          <w:u w:val="single"/>
        </w:rPr>
        <w:t xml:space="preserve">oder Visual </w:t>
      </w:r>
      <w:proofErr w:type="spellStart"/>
      <w:r w:rsidRPr="00A80DBD">
        <w:rPr>
          <w:color w:val="FF0000"/>
          <w:sz w:val="28"/>
          <w:szCs w:val="28"/>
          <w:u w:val="single"/>
        </w:rPr>
        <w:t>Paradigm</w:t>
      </w:r>
      <w:proofErr w:type="spellEnd"/>
      <w:r w:rsidRPr="00ED7451">
        <w:rPr>
          <w:color w:val="000000"/>
        </w:rPr>
        <w:t>)</w:t>
      </w:r>
    </w:p>
    <w:p w:rsidR="00ED7451" w:rsidRDefault="00ED7451" w:rsidP="00ED7451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Projektordner des Programms</w:t>
      </w:r>
    </w:p>
    <w:p w:rsidR="00B24CF8" w:rsidRDefault="00B24CF8" w:rsidP="00ED7451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Einzelne Diagramme falls in der Studienarbeit nicht so gut lesbar.</w:t>
      </w:r>
    </w:p>
    <w:p w:rsidR="00392FA6" w:rsidRPr="00392FA6" w:rsidRDefault="00392FA6" w:rsidP="00392FA6">
      <w:pPr>
        <w:rPr>
          <w:color w:val="000000"/>
        </w:rPr>
      </w:pPr>
    </w:p>
    <w:p w:rsidR="00975E68" w:rsidRDefault="00975E68" w:rsidP="00975E68"/>
    <w:p w:rsidR="005D0C76" w:rsidRPr="00975E68" w:rsidRDefault="005D0C76" w:rsidP="005D0C76">
      <w:pPr>
        <w:rPr>
          <w:b/>
          <w:sz w:val="28"/>
          <w:szCs w:val="28"/>
        </w:rPr>
      </w:pPr>
      <w:r w:rsidRPr="00975E68">
        <w:rPr>
          <w:b/>
          <w:sz w:val="28"/>
          <w:szCs w:val="28"/>
        </w:rPr>
        <w:t xml:space="preserve">Ziel dieses Projekts ist das Üben der objektorientierten Modellierung  </w:t>
      </w:r>
      <w:r>
        <w:rPr>
          <w:b/>
          <w:sz w:val="28"/>
          <w:szCs w:val="28"/>
        </w:rPr>
        <w:t xml:space="preserve">mit der UML </w:t>
      </w:r>
      <w:r w:rsidRPr="00975E68">
        <w:rPr>
          <w:b/>
          <w:sz w:val="28"/>
          <w:szCs w:val="28"/>
        </w:rPr>
        <w:t xml:space="preserve">und die </w:t>
      </w:r>
      <w:r>
        <w:rPr>
          <w:b/>
          <w:sz w:val="28"/>
          <w:szCs w:val="28"/>
        </w:rPr>
        <w:t xml:space="preserve">vollständige </w:t>
      </w:r>
      <w:r w:rsidRPr="00975E68">
        <w:rPr>
          <w:b/>
          <w:sz w:val="28"/>
          <w:szCs w:val="28"/>
        </w:rPr>
        <w:t xml:space="preserve">Realisierung </w:t>
      </w:r>
      <w:r>
        <w:rPr>
          <w:b/>
          <w:sz w:val="28"/>
          <w:szCs w:val="28"/>
        </w:rPr>
        <w:t>des modellierten</w:t>
      </w:r>
      <w:r w:rsidRPr="00975E68">
        <w:rPr>
          <w:b/>
          <w:sz w:val="28"/>
          <w:szCs w:val="28"/>
        </w:rPr>
        <w:t xml:space="preserve"> Programm</w:t>
      </w:r>
      <w:r>
        <w:rPr>
          <w:b/>
          <w:sz w:val="28"/>
          <w:szCs w:val="28"/>
        </w:rPr>
        <w:t>e</w:t>
      </w:r>
      <w:r w:rsidRPr="00975E68">
        <w:rPr>
          <w:b/>
          <w:sz w:val="28"/>
          <w:szCs w:val="28"/>
        </w:rPr>
        <w:t xml:space="preserve">s. </w:t>
      </w:r>
      <w:r>
        <w:rPr>
          <w:b/>
          <w:sz w:val="28"/>
          <w:szCs w:val="28"/>
        </w:rPr>
        <w:t>Reine</w:t>
      </w:r>
      <w:r w:rsidRPr="00975E68">
        <w:rPr>
          <w:b/>
          <w:sz w:val="28"/>
          <w:szCs w:val="28"/>
        </w:rPr>
        <w:t xml:space="preserve"> Daten</w:t>
      </w:r>
      <w:r>
        <w:rPr>
          <w:b/>
          <w:sz w:val="28"/>
          <w:szCs w:val="28"/>
        </w:rPr>
        <w:t>verwaltungsprogramme</w:t>
      </w:r>
      <w:r w:rsidRPr="00975E68">
        <w:rPr>
          <w:b/>
          <w:sz w:val="28"/>
          <w:szCs w:val="28"/>
        </w:rPr>
        <w:t xml:space="preserve"> oder Webanwendungen geben hierfür zu wenig her (keine komplexen Prozesse, Zustände und Daten)! Das Programm muss in einer objektorientier</w:t>
      </w:r>
      <w:r>
        <w:rPr>
          <w:b/>
          <w:sz w:val="28"/>
          <w:szCs w:val="28"/>
        </w:rPr>
        <w:t>t</w:t>
      </w:r>
      <w:r w:rsidRPr="00975E68">
        <w:rPr>
          <w:b/>
          <w:sz w:val="28"/>
          <w:szCs w:val="28"/>
        </w:rPr>
        <w:t>en Sprache prog</w:t>
      </w:r>
      <w:r>
        <w:rPr>
          <w:b/>
          <w:sz w:val="28"/>
          <w:szCs w:val="28"/>
        </w:rPr>
        <w:t xml:space="preserve">rammiert sein (Java, .Net </w:t>
      </w:r>
      <w:r w:rsidRPr="00975E68">
        <w:rPr>
          <w:b/>
          <w:sz w:val="28"/>
          <w:szCs w:val="28"/>
        </w:rPr>
        <w:t xml:space="preserve">etc.) und darf nicht mit 4-Generationssprachen, Datenbankapplikationsgeneratoren und ähnlichen Tools erstellt werden. Wichtig für die Benotung ist, dass die Diagramme </w:t>
      </w:r>
      <w:r>
        <w:rPr>
          <w:b/>
          <w:sz w:val="28"/>
          <w:szCs w:val="28"/>
        </w:rPr>
        <w:t>den UML-Spezifikationen (</w:t>
      </w:r>
      <w:hyperlink r:id="rId8" w:history="1">
        <w:r w:rsidRPr="00403119">
          <w:rPr>
            <w:rStyle w:val="Hyperlink"/>
            <w:b/>
            <w:sz w:val="28"/>
            <w:szCs w:val="28"/>
          </w:rPr>
          <w:t>www.uml.org</w:t>
        </w:r>
      </w:hyperlink>
      <w:r>
        <w:rPr>
          <w:b/>
          <w:sz w:val="28"/>
          <w:szCs w:val="28"/>
        </w:rPr>
        <w:t xml:space="preserve">)  entsprechen, anspruchsvoll, </w:t>
      </w:r>
      <w:r w:rsidRPr="00975E68">
        <w:rPr>
          <w:b/>
          <w:sz w:val="28"/>
          <w:szCs w:val="28"/>
        </w:rPr>
        <w:t xml:space="preserve">vollständig, konsistent und richtig sind. </w:t>
      </w:r>
      <w:r>
        <w:rPr>
          <w:b/>
          <w:sz w:val="28"/>
          <w:szCs w:val="28"/>
        </w:rPr>
        <w:t xml:space="preserve"> Es müssen alle in der o.g. Excel-Datei aufgeführten Diagramme vorhanden sein.</w:t>
      </w:r>
    </w:p>
    <w:p w:rsidR="008A41C0" w:rsidRDefault="008A41C0"/>
    <w:sectPr w:rsidR="008A41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bersch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berschrift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berschrift3"/>
      <w:lvlText w:val="%3."/>
      <w:legacy w:legacy="1" w:legacySpace="0" w:legacyIndent="708"/>
      <w:lvlJc w:val="left"/>
      <w:pPr>
        <w:ind w:left="709" w:hanging="708"/>
      </w:pPr>
    </w:lvl>
    <w:lvl w:ilvl="3">
      <w:start w:val="1"/>
      <w:numFmt w:val="lowerLetter"/>
      <w:pStyle w:val="berschrift4"/>
      <w:lvlText w:val="%4)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berschrift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berschrift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berschrift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berschrift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berschrift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222E645B"/>
    <w:multiLevelType w:val="hybridMultilevel"/>
    <w:tmpl w:val="C5F607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C5441"/>
    <w:multiLevelType w:val="hybridMultilevel"/>
    <w:tmpl w:val="F7F2933C"/>
    <w:lvl w:ilvl="0" w:tplc="E8D28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AE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8F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8B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CE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B8C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C8F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2F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57"/>
    <w:rsid w:val="000217F8"/>
    <w:rsid w:val="00065BFD"/>
    <w:rsid w:val="000B5942"/>
    <w:rsid w:val="000C0260"/>
    <w:rsid w:val="000C0656"/>
    <w:rsid w:val="001049A0"/>
    <w:rsid w:val="001965C9"/>
    <w:rsid w:val="001C1ACC"/>
    <w:rsid w:val="0020495C"/>
    <w:rsid w:val="00204D7A"/>
    <w:rsid w:val="00206815"/>
    <w:rsid w:val="002173BB"/>
    <w:rsid w:val="00277567"/>
    <w:rsid w:val="00327F9D"/>
    <w:rsid w:val="003353C8"/>
    <w:rsid w:val="00392FA6"/>
    <w:rsid w:val="003A2B7F"/>
    <w:rsid w:val="003B08F4"/>
    <w:rsid w:val="003D03BE"/>
    <w:rsid w:val="003D206E"/>
    <w:rsid w:val="003F1E2C"/>
    <w:rsid w:val="0041074B"/>
    <w:rsid w:val="00417235"/>
    <w:rsid w:val="00444BF5"/>
    <w:rsid w:val="004D44FE"/>
    <w:rsid w:val="0051089D"/>
    <w:rsid w:val="0053259A"/>
    <w:rsid w:val="005D0C76"/>
    <w:rsid w:val="006049AA"/>
    <w:rsid w:val="006364A9"/>
    <w:rsid w:val="006B6A7F"/>
    <w:rsid w:val="00733BA9"/>
    <w:rsid w:val="007C0A34"/>
    <w:rsid w:val="00815701"/>
    <w:rsid w:val="008329DA"/>
    <w:rsid w:val="00857321"/>
    <w:rsid w:val="00862611"/>
    <w:rsid w:val="00892BD5"/>
    <w:rsid w:val="008932E5"/>
    <w:rsid w:val="008A41C0"/>
    <w:rsid w:val="008B1007"/>
    <w:rsid w:val="008D7BEF"/>
    <w:rsid w:val="0093094C"/>
    <w:rsid w:val="00975E68"/>
    <w:rsid w:val="00A67EDD"/>
    <w:rsid w:val="00A80DBD"/>
    <w:rsid w:val="00AB3588"/>
    <w:rsid w:val="00AD74CB"/>
    <w:rsid w:val="00AF2A8E"/>
    <w:rsid w:val="00B24CF8"/>
    <w:rsid w:val="00B57475"/>
    <w:rsid w:val="00BC26A5"/>
    <w:rsid w:val="00C057C2"/>
    <w:rsid w:val="00C4082C"/>
    <w:rsid w:val="00C759A9"/>
    <w:rsid w:val="00C75AD1"/>
    <w:rsid w:val="00CC0457"/>
    <w:rsid w:val="00DB1F3F"/>
    <w:rsid w:val="00DB470A"/>
    <w:rsid w:val="00DD6111"/>
    <w:rsid w:val="00E405AE"/>
    <w:rsid w:val="00ED150A"/>
    <w:rsid w:val="00ED7451"/>
    <w:rsid w:val="00F43B20"/>
    <w:rsid w:val="00F7666E"/>
    <w:rsid w:val="00F7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ind w:hanging="709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ind w:hanging="709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B1F3F"/>
    <w:rPr>
      <w:color w:val="0000FF"/>
      <w:u w:val="single"/>
    </w:rPr>
  </w:style>
  <w:style w:type="paragraph" w:styleId="berarbeitung">
    <w:name w:val="Revision"/>
    <w:hidden/>
    <w:uiPriority w:val="99"/>
    <w:semiHidden/>
    <w:rsid w:val="00F7666E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6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66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D7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ind w:hanging="709"/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ind w:hanging="709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B1F3F"/>
    <w:rPr>
      <w:color w:val="0000FF"/>
      <w:u w:val="single"/>
    </w:rPr>
  </w:style>
  <w:style w:type="paragraph" w:styleId="berarbeitung">
    <w:name w:val="Revision"/>
    <w:hidden/>
    <w:uiPriority w:val="99"/>
    <w:semiHidden/>
    <w:rsid w:val="00F7666E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666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666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D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l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isual-paradigm.com/download/vpuml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uml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CE26D42B.dotm</Template>
  <TotalTime>0</TotalTime>
  <Pages>1</Pages>
  <Words>340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Prof</vt:lpstr>
    </vt:vector>
  </TitlesOfParts>
  <Company>Hochschule Hof</Company>
  <LinksUpToDate>false</LinksUpToDate>
  <CharactersWithSpaces>2830</CharactersWithSpaces>
  <SharedDoc>false</SharedDoc>
  <HLinks>
    <vt:vector size="6" baseType="variant">
      <vt:variant>
        <vt:i4>3801185</vt:i4>
      </vt:variant>
      <vt:variant>
        <vt:i4>0</vt:i4>
      </vt:variant>
      <vt:variant>
        <vt:i4>0</vt:i4>
      </vt:variant>
      <vt:variant>
        <vt:i4>5</vt:i4>
      </vt:variant>
      <vt:variant>
        <vt:lpwstr>http://www.uml.org/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creator>OEM</dc:creator>
  <cp:lastModifiedBy>Hochschule Hof</cp:lastModifiedBy>
  <cp:revision>7</cp:revision>
  <cp:lastPrinted>2001-10-23T14:01:00Z</cp:lastPrinted>
  <dcterms:created xsi:type="dcterms:W3CDTF">2015-10-02T10:17:00Z</dcterms:created>
  <dcterms:modified xsi:type="dcterms:W3CDTF">2015-10-02T10:23:00Z</dcterms:modified>
</cp:coreProperties>
</file>